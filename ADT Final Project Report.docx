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002C" w14:textId="62E54005" w:rsidR="00DE7F7F" w:rsidRDefault="00C7589C">
      <w:pPr>
        <w:rPr>
          <w:b/>
          <w:bCs/>
        </w:rPr>
      </w:pPr>
      <w:r>
        <w:rPr>
          <w:b/>
          <w:bCs/>
        </w:rPr>
        <w:t xml:space="preserve">Part 1. </w:t>
      </w:r>
      <w:r w:rsidR="00DE7F7F">
        <w:rPr>
          <w:b/>
          <w:bCs/>
        </w:rPr>
        <w:t xml:space="preserve">Amazon Aurora </w:t>
      </w:r>
      <w:r w:rsidR="008019E1" w:rsidRPr="008019E1">
        <w:rPr>
          <w:b/>
          <w:bCs/>
        </w:rPr>
        <w:t>MySQL</w:t>
      </w:r>
      <w:r w:rsidR="008019E1">
        <w:rPr>
          <w:b/>
          <w:bCs/>
        </w:rPr>
        <w:t xml:space="preserve"> </w:t>
      </w:r>
      <w:r w:rsidR="00DE7F7F">
        <w:rPr>
          <w:b/>
          <w:bCs/>
        </w:rPr>
        <w:t>Database Service</w:t>
      </w:r>
      <w:r w:rsidR="00906938">
        <w:rPr>
          <w:b/>
          <w:bCs/>
        </w:rPr>
        <w:t xml:space="preserve"> for </w:t>
      </w:r>
      <w:r w:rsidR="00906938">
        <w:rPr>
          <w:b/>
          <w:bCs/>
        </w:rPr>
        <w:t>OLTP</w:t>
      </w:r>
    </w:p>
    <w:p w14:paraId="7EEA1906" w14:textId="56075DE8" w:rsidR="00DE7F7F" w:rsidRDefault="00DE7F7F">
      <w:r w:rsidRPr="00623A0F">
        <w:t xml:space="preserve">The purpose of </w:t>
      </w:r>
      <w:r w:rsidR="006A4383" w:rsidRPr="00623A0F">
        <w:t>deploying our MySQL database on</w:t>
      </w:r>
      <w:r w:rsidRPr="00623A0F">
        <w:t xml:space="preserve"> Amazon Aurora</w:t>
      </w:r>
      <w:r w:rsidR="006A4383" w:rsidRPr="00623A0F">
        <w:t xml:space="preserve"> MySQL is to work with our database in an environment that is secure</w:t>
      </w:r>
      <w:r w:rsidR="0028333B" w:rsidRPr="00623A0F">
        <w:t>, highly available, operationally excellent, durable</w:t>
      </w:r>
      <w:r w:rsidR="00117763" w:rsidRPr="00623A0F">
        <w:t xml:space="preserve">, resilient, and </w:t>
      </w:r>
      <w:r w:rsidR="00286EC5" w:rsidRPr="00623A0F">
        <w:t>can</w:t>
      </w:r>
      <w:r w:rsidR="00117763" w:rsidRPr="00623A0F">
        <w:t xml:space="preserve"> connect to many other useful cloud services.  </w:t>
      </w:r>
      <w:r w:rsidR="00193191">
        <w:t xml:space="preserve"> It is made to optimize transactional workloads</w:t>
      </w:r>
      <w:r w:rsidR="00DF09B3">
        <w:t>.</w:t>
      </w:r>
      <w:r w:rsidR="00B42E92">
        <w:t xml:space="preserve">  The</w:t>
      </w:r>
      <w:r w:rsidR="009A35E4">
        <w:t xml:space="preserve"> schema is normalized to 3NF for transactional workloads.</w:t>
      </w:r>
    </w:p>
    <w:p w14:paraId="1320F4F3" w14:textId="750010D6" w:rsidR="00DF09B3" w:rsidRPr="00623A0F" w:rsidRDefault="00DF09B3">
      <w:r>
        <w:t>In the context of a larger data system, it would be used by apps for real-time reads and writes.  For the purposes of this project</w:t>
      </w:r>
      <w:r w:rsidR="003D12CC">
        <w:t xml:space="preserve"> it fits into the cloud architecture.</w:t>
      </w:r>
    </w:p>
    <w:p w14:paraId="2C60D738" w14:textId="037C2B9E" w:rsidR="00B17DF9" w:rsidRPr="00500080" w:rsidRDefault="007F00EC">
      <w:pPr>
        <w:rPr>
          <w:b/>
          <w:bCs/>
        </w:rPr>
      </w:pPr>
      <w:r w:rsidRPr="00500080">
        <w:rPr>
          <w:b/>
          <w:bCs/>
        </w:rPr>
        <w:t xml:space="preserve">Create </w:t>
      </w:r>
      <w:r w:rsidR="006D385D">
        <w:rPr>
          <w:b/>
          <w:bCs/>
        </w:rPr>
        <w:t>Identity and Access Management (</w:t>
      </w:r>
      <w:r w:rsidR="00205AA5" w:rsidRPr="00500080">
        <w:rPr>
          <w:b/>
          <w:bCs/>
        </w:rPr>
        <w:t>IAM</w:t>
      </w:r>
      <w:r w:rsidR="006D385D">
        <w:rPr>
          <w:b/>
          <w:bCs/>
        </w:rPr>
        <w:t>)</w:t>
      </w:r>
      <w:r w:rsidR="00205AA5" w:rsidRPr="00500080">
        <w:rPr>
          <w:b/>
          <w:bCs/>
        </w:rPr>
        <w:t xml:space="preserve"> </w:t>
      </w:r>
      <w:r w:rsidR="006D385D">
        <w:rPr>
          <w:b/>
          <w:bCs/>
        </w:rPr>
        <w:t>P</w:t>
      </w:r>
      <w:r w:rsidR="00205AA5" w:rsidRPr="00500080">
        <w:rPr>
          <w:b/>
          <w:bCs/>
        </w:rPr>
        <w:t xml:space="preserve">roject Group and </w:t>
      </w:r>
      <w:r w:rsidR="0090728E" w:rsidRPr="00500080">
        <w:rPr>
          <w:b/>
          <w:bCs/>
        </w:rPr>
        <w:t xml:space="preserve">Add </w:t>
      </w:r>
      <w:r w:rsidR="00873E26" w:rsidRPr="00500080">
        <w:rPr>
          <w:b/>
          <w:bCs/>
        </w:rPr>
        <w:t xml:space="preserve">Project </w:t>
      </w:r>
      <w:r w:rsidR="0090728E" w:rsidRPr="00500080">
        <w:rPr>
          <w:b/>
          <w:bCs/>
        </w:rPr>
        <w:t>Users</w:t>
      </w:r>
    </w:p>
    <w:p w14:paraId="13EA7F39" w14:textId="6F5777CC" w:rsidR="006971FE" w:rsidRDefault="00BC5895">
      <w:r>
        <w:t xml:space="preserve">Set up </w:t>
      </w:r>
      <w:r w:rsidR="00816D7F">
        <w:t>IAM group:</w:t>
      </w:r>
      <w:r w:rsidR="00500080">
        <w:t xml:space="preserve"> Ecommerce-Project-Team</w:t>
      </w:r>
    </w:p>
    <w:p w14:paraId="34E1B8B2" w14:textId="489AE9C3" w:rsidR="00500080" w:rsidRDefault="00500080">
      <w:r>
        <w:t xml:space="preserve">Add Users, </w:t>
      </w:r>
      <w:proofErr w:type="spellStart"/>
      <w:r>
        <w:t>gabe-tharp</w:t>
      </w:r>
      <w:proofErr w:type="spellEnd"/>
      <w:r>
        <w:t xml:space="preserve"> and </w:t>
      </w:r>
      <w:proofErr w:type="spellStart"/>
      <w:r>
        <w:t>marcos-fernandez</w:t>
      </w:r>
      <w:proofErr w:type="spellEnd"/>
      <w:r>
        <w:t xml:space="preserve">, with </w:t>
      </w:r>
      <w:proofErr w:type="spellStart"/>
      <w:r>
        <w:t>PowerUserAccess</w:t>
      </w:r>
      <w:proofErr w:type="spellEnd"/>
      <w:r>
        <w:t xml:space="preserve"> IAM policy</w:t>
      </w:r>
    </w:p>
    <w:p w14:paraId="6F681861" w14:textId="641AF36A" w:rsidR="00500080" w:rsidRDefault="00500080">
      <w:r>
        <w:t xml:space="preserve">Add User, </w:t>
      </w:r>
      <w:proofErr w:type="spellStart"/>
      <w:r>
        <w:t>owen-randolph</w:t>
      </w:r>
      <w:proofErr w:type="spellEnd"/>
      <w:r>
        <w:t xml:space="preserve">, with </w:t>
      </w:r>
      <w:proofErr w:type="spellStart"/>
      <w:r>
        <w:t>Admin</w:t>
      </w:r>
      <w:r w:rsidR="003C75CC">
        <w:t>istratorAccess</w:t>
      </w:r>
      <w:proofErr w:type="spellEnd"/>
      <w:r w:rsidR="003C75CC">
        <w:t xml:space="preserve"> IAM policy</w:t>
      </w:r>
    </w:p>
    <w:p w14:paraId="2FD3A725" w14:textId="7E47FC79" w:rsidR="00C6652F" w:rsidRPr="009F6FDB" w:rsidRDefault="008522CB" w:rsidP="008522CB">
      <w:pPr>
        <w:rPr>
          <w:b/>
          <w:bCs/>
        </w:rPr>
      </w:pPr>
      <w:r w:rsidRPr="009F6FDB">
        <w:rPr>
          <w:b/>
          <w:bCs/>
        </w:rPr>
        <w:t xml:space="preserve">1. </w:t>
      </w:r>
      <w:r w:rsidR="00F12946" w:rsidRPr="009F6FDB">
        <w:rPr>
          <w:b/>
          <w:bCs/>
        </w:rPr>
        <w:t xml:space="preserve">Create </w:t>
      </w:r>
      <w:r w:rsidR="00885CD4" w:rsidRPr="009F6FDB">
        <w:rPr>
          <w:b/>
          <w:bCs/>
        </w:rPr>
        <w:t xml:space="preserve">Aurora </w:t>
      </w:r>
      <w:r w:rsidR="00F12946" w:rsidRPr="009F6FDB">
        <w:rPr>
          <w:b/>
          <w:bCs/>
        </w:rPr>
        <w:t>MySQL</w:t>
      </w:r>
      <w:r w:rsidR="00F7696F" w:rsidRPr="009F6FDB">
        <w:rPr>
          <w:b/>
          <w:bCs/>
        </w:rPr>
        <w:t xml:space="preserve"> environment, starting with the</w:t>
      </w:r>
      <w:r w:rsidR="00F12946" w:rsidRPr="009F6FDB">
        <w:rPr>
          <w:b/>
          <w:bCs/>
        </w:rPr>
        <w:t xml:space="preserve"> </w:t>
      </w:r>
      <w:r w:rsidR="00885CD4" w:rsidRPr="009F6FDB">
        <w:rPr>
          <w:b/>
          <w:bCs/>
        </w:rPr>
        <w:t>cluster</w:t>
      </w:r>
    </w:p>
    <w:p w14:paraId="1726DE3F" w14:textId="1B737973" w:rsidR="008522CB" w:rsidRDefault="00A45EDD" w:rsidP="008522CB">
      <w:r>
        <w:t>-Engine option: Aurora (MySQL Compatible)</w:t>
      </w:r>
    </w:p>
    <w:p w14:paraId="0532CAF7" w14:textId="1F81A495" w:rsidR="00F44D74" w:rsidRDefault="00F44D74" w:rsidP="00C930FE">
      <w:pPr>
        <w:ind w:left="720"/>
      </w:pPr>
      <w:r w:rsidRPr="00F44D74">
        <w:t xml:space="preserve">Aurora MySQL provides high availability, fault tolerance, and MySQL compatibility, which makes it ideal for </w:t>
      </w:r>
      <w:r w:rsidR="00713A52">
        <w:t xml:space="preserve">a </w:t>
      </w:r>
      <w:r w:rsidRPr="00F44D74">
        <w:t>production</w:t>
      </w:r>
      <w:r w:rsidR="00713A52">
        <w:t>-level</w:t>
      </w:r>
      <w:r w:rsidRPr="00F44D74">
        <w:t xml:space="preserve"> analytics project.</w:t>
      </w:r>
    </w:p>
    <w:p w14:paraId="162D7677" w14:textId="583BC001" w:rsidR="00F44D74" w:rsidRDefault="00D338D1" w:rsidP="00315E8B">
      <w:pPr>
        <w:ind w:firstLine="720"/>
      </w:pPr>
      <w:r>
        <w:t xml:space="preserve">Credentials </w:t>
      </w:r>
      <w:r w:rsidR="00315E8B">
        <w:t>managed in AWS Secrets Manager</w:t>
      </w:r>
    </w:p>
    <w:p w14:paraId="2206625F" w14:textId="4897A0EB" w:rsidR="00315E8B" w:rsidRDefault="00EB6E8B" w:rsidP="00315E8B">
      <w:pPr>
        <w:ind w:firstLine="720"/>
      </w:pPr>
      <w:r>
        <w:t xml:space="preserve">Aurora Standard </w:t>
      </w:r>
      <w:r w:rsidR="0017416F">
        <w:t xml:space="preserve">cluster storage </w:t>
      </w:r>
      <w:r>
        <w:t>configuration</w:t>
      </w:r>
    </w:p>
    <w:p w14:paraId="6BDC51B4" w14:textId="3BEBFF16" w:rsidR="0017416F" w:rsidRDefault="00E27B01" w:rsidP="00315E8B">
      <w:pPr>
        <w:ind w:firstLine="720"/>
      </w:pPr>
      <w:r>
        <w:t>Instance engine</w:t>
      </w:r>
      <w:r w:rsidR="00E77902">
        <w:t>: db.</w:t>
      </w:r>
      <w:r w:rsidR="00997224">
        <w:t>t3.medium (cost effective for this project), from Burstable classes</w:t>
      </w:r>
    </w:p>
    <w:p w14:paraId="5CCF197B" w14:textId="0A0E4F18" w:rsidR="00D02FEE" w:rsidRDefault="00C3040D" w:rsidP="00C3040D">
      <w:r>
        <w:t>-Create Virtual Private Cloud (VPC)</w:t>
      </w:r>
      <w:r w:rsidR="009224EF">
        <w:t xml:space="preserve"> – VPC defines the network environment for the database cluster</w:t>
      </w:r>
      <w:r w:rsidR="00F74023">
        <w:t>.  It create</w:t>
      </w:r>
      <w:r w:rsidR="007805EC">
        <w:t xml:space="preserve">s the foundation for </w:t>
      </w:r>
      <w:r w:rsidR="00F74023">
        <w:t>a secure environment</w:t>
      </w:r>
      <w:r w:rsidR="007805EC">
        <w:t>.</w:t>
      </w:r>
    </w:p>
    <w:p w14:paraId="59F8CBCD" w14:textId="4E63B411" w:rsidR="009224EF" w:rsidRDefault="008802AE" w:rsidP="00C3040D">
      <w:r>
        <w:t xml:space="preserve">-Create a new subnet group for the database to </w:t>
      </w:r>
      <w:r w:rsidR="005116D7">
        <w:t>live</w:t>
      </w:r>
      <w:r>
        <w:t xml:space="preserve"> </w:t>
      </w:r>
      <w:r w:rsidR="009F6FDB">
        <w:t xml:space="preserve">in </w:t>
      </w:r>
      <w:r>
        <w:t>inside the VPC</w:t>
      </w:r>
      <w:r w:rsidR="00342B9E">
        <w:t>.  Two subnets in different availability zones</w:t>
      </w:r>
      <w:r w:rsidR="007805EC">
        <w:t xml:space="preserve"> (AZ)</w:t>
      </w:r>
      <w:r w:rsidR="00342B9E">
        <w:t xml:space="preserve"> are selected for high availability.</w:t>
      </w:r>
    </w:p>
    <w:p w14:paraId="458B6B2D" w14:textId="1A0D48B2" w:rsidR="003101CC" w:rsidRDefault="003101CC" w:rsidP="00C3040D">
      <w:r>
        <w:t>-Allow public access</w:t>
      </w:r>
      <w:r w:rsidR="00565C95">
        <w:t xml:space="preserve"> for the database.  This assigns a public IP address to the cluster,</w:t>
      </w:r>
      <w:r w:rsidR="00487E6D">
        <w:t xml:space="preserve"> which will allow us to connect MySQL Workbench locally</w:t>
      </w:r>
      <w:r w:rsidR="00F13C27">
        <w:t xml:space="preserve"> to Aurora MySQL.</w:t>
      </w:r>
    </w:p>
    <w:p w14:paraId="4AF381B9" w14:textId="336B0736" w:rsidR="00F13C27" w:rsidRDefault="00A96C2E" w:rsidP="00C3040D">
      <w:r>
        <w:t>-</w:t>
      </w:r>
      <w:r w:rsidR="00E14751">
        <w:t>Create new s</w:t>
      </w:r>
      <w:r w:rsidR="006D385D">
        <w:t>ecurity group</w:t>
      </w:r>
      <w:r w:rsidR="002F0C5D">
        <w:t>. Security groups manage IP access at the instance level</w:t>
      </w:r>
      <w:r w:rsidR="00F74023">
        <w:t>.</w:t>
      </w:r>
    </w:p>
    <w:p w14:paraId="22093DB7" w14:textId="32743510" w:rsidR="009562E8" w:rsidRDefault="00033B23" w:rsidP="00C3040D">
      <w:r>
        <w:t xml:space="preserve">* We will not create </w:t>
      </w:r>
      <w:r w:rsidR="008A0779">
        <w:t>an Aurora replica</w:t>
      </w:r>
      <w:r w:rsidR="00286EC5">
        <w:t xml:space="preserve"> due to scope and cost of this project</w:t>
      </w:r>
      <w:r w:rsidR="008A0779">
        <w:t xml:space="preserve">.  </w:t>
      </w:r>
      <w:r w:rsidR="008A0779">
        <w:t>Multi-AZ deployment creates an Aurora replica for fast failover and high availability</w:t>
      </w:r>
      <w:r w:rsidR="00286EC5">
        <w:t>.</w:t>
      </w:r>
    </w:p>
    <w:p w14:paraId="6C36BE32" w14:textId="1FA86FA8" w:rsidR="00201A6C" w:rsidRDefault="00B36A2E" w:rsidP="00C3040D">
      <w:r>
        <w:t xml:space="preserve">* We will not create an RDS proxy for the scope of this project.  </w:t>
      </w:r>
      <w:r w:rsidR="003A1305">
        <w:t>This service allows applications to pool and share</w:t>
      </w:r>
      <w:r w:rsidR="009562E8">
        <w:t xml:space="preserve"> connections.  </w:t>
      </w:r>
      <w:r>
        <w:t>This would be a great option</w:t>
      </w:r>
      <w:r w:rsidR="003D02A8">
        <w:t xml:space="preserve"> to </w:t>
      </w:r>
      <w:r w:rsidR="003A1305">
        <w:t xml:space="preserve">improve scalability.  </w:t>
      </w:r>
    </w:p>
    <w:p w14:paraId="6B42F5B1" w14:textId="61C19287" w:rsidR="00EF4E79" w:rsidRDefault="0087694C" w:rsidP="00C3040D">
      <w:r w:rsidRPr="0087694C">
        <w:lastRenderedPageBreak/>
        <w:drawing>
          <wp:inline distT="0" distB="0" distL="0" distR="0" wp14:anchorId="5A1F3416" wp14:editId="639581EB">
            <wp:extent cx="5943600" cy="1075055"/>
            <wp:effectExtent l="0" t="0" r="0" b="0"/>
            <wp:docPr id="601874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740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0B6" w14:textId="06F844BB" w:rsidR="0087694C" w:rsidRDefault="0046028D" w:rsidP="0046028D">
      <w:pPr>
        <w:pStyle w:val="ListParagraph"/>
        <w:numPr>
          <w:ilvl w:val="0"/>
          <w:numId w:val="5"/>
        </w:numPr>
      </w:pPr>
      <w:r>
        <w:t>A writer instance is created as a transactional database feature to add data</w:t>
      </w:r>
      <w:r w:rsidR="00F475C2">
        <w:t xml:space="preserve"> to our database.</w:t>
      </w:r>
    </w:p>
    <w:p w14:paraId="12C28060" w14:textId="77777777" w:rsidR="0087694C" w:rsidRDefault="0087694C" w:rsidP="00C3040D"/>
    <w:p w14:paraId="4ACAFF1E" w14:textId="5CFE7E19" w:rsidR="0087694C" w:rsidRDefault="0087694C" w:rsidP="00C3040D">
      <w:r>
        <w:t>2. Deploy MySQL database on Aurora MySQL</w:t>
      </w:r>
    </w:p>
    <w:p w14:paraId="524A76A0" w14:textId="7F93F79E" w:rsidR="0087694C" w:rsidRDefault="0087694C" w:rsidP="00C3040D">
      <w:r>
        <w:t>Open MySQL Workbench</w:t>
      </w:r>
      <w:r w:rsidR="00AF5BA2">
        <w:t xml:space="preserve">, connection to local MySQL instance </w:t>
      </w:r>
      <w:r w:rsidR="00B82F38">
        <w:t>, port 3306</w:t>
      </w:r>
    </w:p>
    <w:p w14:paraId="71F5C786" w14:textId="4349AD83" w:rsidR="008802AE" w:rsidRDefault="00E0035B" w:rsidP="00C3040D">
      <w:r w:rsidRPr="00E0035B">
        <w:drawing>
          <wp:inline distT="0" distB="0" distL="0" distR="0" wp14:anchorId="7C9245AA" wp14:editId="4433BA79">
            <wp:extent cx="5943600" cy="2848610"/>
            <wp:effectExtent l="0" t="0" r="0" b="8890"/>
            <wp:docPr id="1326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94E3" w14:textId="77777777" w:rsidR="00B772D5" w:rsidRDefault="00B772D5" w:rsidP="00286EC5"/>
    <w:p w14:paraId="06AA9E4F" w14:textId="13923A2B" w:rsidR="009562E8" w:rsidRDefault="00326100" w:rsidP="00326100">
      <w:r>
        <w:t xml:space="preserve">Export </w:t>
      </w:r>
      <w:r w:rsidR="00DE32B8">
        <w:t>d</w:t>
      </w:r>
      <w:r>
        <w:t>ata</w:t>
      </w:r>
      <w:r w:rsidR="005D5135">
        <w:t xml:space="preserve"> using the ecommerce schema to Self-contained file</w:t>
      </w:r>
    </w:p>
    <w:p w14:paraId="24A42097" w14:textId="0BEC49DC" w:rsidR="005D5135" w:rsidRDefault="00DE32B8" w:rsidP="00326100">
      <w:r w:rsidRPr="00DE32B8">
        <w:drawing>
          <wp:inline distT="0" distB="0" distL="0" distR="0" wp14:anchorId="02DA3559" wp14:editId="14B10DCD">
            <wp:extent cx="5943600" cy="1115060"/>
            <wp:effectExtent l="0" t="0" r="0" b="8890"/>
            <wp:docPr id="1983780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08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FA2" w14:textId="50D8026D" w:rsidR="009562E8" w:rsidRPr="00D76775" w:rsidRDefault="002C590B" w:rsidP="002C590B">
      <w:pPr>
        <w:rPr>
          <w:b/>
          <w:bCs/>
        </w:rPr>
      </w:pPr>
      <w:r w:rsidRPr="00D76775">
        <w:rPr>
          <w:b/>
          <w:bCs/>
        </w:rPr>
        <w:t>Prepare Aurora connection</w:t>
      </w:r>
    </w:p>
    <w:p w14:paraId="3C85AB2F" w14:textId="613F40ED" w:rsidR="002C590B" w:rsidRDefault="00AA19C2" w:rsidP="002C590B">
      <w:r>
        <w:t>Whitelist IP in VPC security group</w:t>
      </w:r>
      <w:r w:rsidR="00D76775">
        <w:t xml:space="preserve">, </w:t>
      </w:r>
      <w:r w:rsidR="00136BD9">
        <w:t>use port 3306 for MySQL Workbench</w:t>
      </w:r>
    </w:p>
    <w:p w14:paraId="69740516" w14:textId="6206CC6B" w:rsidR="009562E8" w:rsidRDefault="004F0E21" w:rsidP="004F0E21">
      <w:r>
        <w:t>Add inbound rules</w:t>
      </w:r>
    </w:p>
    <w:p w14:paraId="70970198" w14:textId="3975240C" w:rsidR="004F0E21" w:rsidRDefault="00D76775" w:rsidP="004F0E21">
      <w:r w:rsidRPr="00D76775">
        <w:lastRenderedPageBreak/>
        <w:drawing>
          <wp:inline distT="0" distB="0" distL="0" distR="0" wp14:anchorId="5DF4C36A" wp14:editId="3379FA3A">
            <wp:extent cx="5943600" cy="1374775"/>
            <wp:effectExtent l="0" t="0" r="0" b="0"/>
            <wp:docPr id="148500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3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2363" w14:textId="1C121D70" w:rsidR="009562E8" w:rsidRDefault="009D3736" w:rsidP="00D76775">
      <w:r>
        <w:t>Create a new connection in MySQL Workbench</w:t>
      </w:r>
      <w:r w:rsidR="006A19FE">
        <w:t xml:space="preserve"> to connect to Amazon Aurora cluster</w:t>
      </w:r>
    </w:p>
    <w:p w14:paraId="619C5063" w14:textId="176A3BD4" w:rsidR="006A19FE" w:rsidRDefault="009D006B" w:rsidP="00D76775">
      <w:r w:rsidRPr="009D006B">
        <w:drawing>
          <wp:inline distT="0" distB="0" distL="0" distR="0" wp14:anchorId="6185E504" wp14:editId="4CC63E74">
            <wp:extent cx="5943600" cy="3953510"/>
            <wp:effectExtent l="0" t="0" r="0" b="8890"/>
            <wp:docPr id="2076978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789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884" w14:textId="4FDC630B" w:rsidR="007278DF" w:rsidRDefault="00011D51" w:rsidP="00D76775">
      <w:r>
        <w:t xml:space="preserve">Import </w:t>
      </w:r>
      <w:r w:rsidR="003333A8">
        <w:t>.</w:t>
      </w:r>
      <w:proofErr w:type="spellStart"/>
      <w:r w:rsidR="003333A8">
        <w:t>sql</w:t>
      </w:r>
      <w:proofErr w:type="spellEnd"/>
      <w:r w:rsidR="003333A8">
        <w:t xml:space="preserve"> Export file</w:t>
      </w:r>
    </w:p>
    <w:p w14:paraId="5D2C58BF" w14:textId="4C91ACC1" w:rsidR="003333A8" w:rsidRDefault="00764255" w:rsidP="00D76775">
      <w:r w:rsidRPr="00764255">
        <w:drawing>
          <wp:inline distT="0" distB="0" distL="0" distR="0" wp14:anchorId="0B9D440E" wp14:editId="3DCDBD66">
            <wp:extent cx="5943600" cy="1175385"/>
            <wp:effectExtent l="0" t="0" r="0" b="5715"/>
            <wp:docPr id="1801751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10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4FA2" w14:textId="78DE1205" w:rsidR="00D76775" w:rsidRDefault="003E2138" w:rsidP="00D76775">
      <w:r>
        <w:t>Double Check that the schema worked</w:t>
      </w:r>
      <w:r w:rsidR="00675236">
        <w:t xml:space="preserve"> by entering a query in MySQL Workbench</w:t>
      </w:r>
      <w:r w:rsidR="00E226E6">
        <w:t>.  What’s happening here is that the query is being done on the Aurora instance, not the local instance</w:t>
      </w:r>
      <w:r w:rsidR="00B20277">
        <w:t>.  This is actually data coming from Aurora now</w:t>
      </w:r>
      <w:r>
        <w:t>:</w:t>
      </w:r>
    </w:p>
    <w:p w14:paraId="755D7E19" w14:textId="57EC2C37" w:rsidR="003E2138" w:rsidRDefault="00FD33DB" w:rsidP="00D76775">
      <w:r w:rsidRPr="00FD33DB">
        <w:lastRenderedPageBreak/>
        <w:drawing>
          <wp:inline distT="0" distB="0" distL="0" distR="0" wp14:anchorId="1A690E47" wp14:editId="304B0C53">
            <wp:extent cx="5943600" cy="3209925"/>
            <wp:effectExtent l="0" t="0" r="0" b="9525"/>
            <wp:docPr id="238426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613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78E" w14:textId="77777777" w:rsidR="00A1683E" w:rsidRDefault="00A1683E" w:rsidP="00D76775"/>
    <w:p w14:paraId="7A00FE74" w14:textId="5A6E5C68" w:rsidR="00FD33DB" w:rsidRDefault="00E33A8F" w:rsidP="00D76775">
      <w:r w:rsidRPr="00E33A8F">
        <w:drawing>
          <wp:inline distT="0" distB="0" distL="0" distR="0" wp14:anchorId="56DBDF97" wp14:editId="12A372F6">
            <wp:extent cx="5943600" cy="2484755"/>
            <wp:effectExtent l="0" t="0" r="0" b="0"/>
            <wp:docPr id="1528112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24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0EE8" w14:textId="6820AF8E" w:rsidR="00A1683E" w:rsidRDefault="00A1683E" w:rsidP="00D76775"/>
    <w:p w14:paraId="74814120" w14:textId="0F5078F1" w:rsidR="00B63996" w:rsidRDefault="00C02235" w:rsidP="006D0FBA">
      <w:pPr>
        <w:rPr>
          <w:b/>
          <w:bCs/>
        </w:rPr>
      </w:pPr>
      <w:r w:rsidRPr="00C02235">
        <w:rPr>
          <w:b/>
          <w:bCs/>
        </w:rPr>
        <w:t>Create S3 Bucket</w:t>
      </w:r>
      <w:r>
        <w:rPr>
          <w:b/>
          <w:bCs/>
        </w:rPr>
        <w:t xml:space="preserve"> for data pipeline from Aurora</w:t>
      </w:r>
      <w:r w:rsidR="008A03E3">
        <w:rPr>
          <w:b/>
          <w:bCs/>
        </w:rPr>
        <w:t xml:space="preserve"> to </w:t>
      </w:r>
      <w:proofErr w:type="spellStart"/>
      <w:r w:rsidR="003C677D">
        <w:rPr>
          <w:b/>
          <w:bCs/>
        </w:rPr>
        <w:t>Quicksight</w:t>
      </w:r>
      <w:proofErr w:type="spellEnd"/>
    </w:p>
    <w:p w14:paraId="2F59F50D" w14:textId="2C283EEE" w:rsidR="008A03E3" w:rsidRDefault="00476C75" w:rsidP="00B972D4">
      <w:pPr>
        <w:ind w:left="720"/>
      </w:pPr>
      <w:r w:rsidRPr="00476C75">
        <w:t>Bucket Name: ecommerce-aurora-export</w:t>
      </w:r>
    </w:p>
    <w:p w14:paraId="4E3F90BA" w14:textId="0526ACCE" w:rsidR="00476C75" w:rsidRDefault="00476C75" w:rsidP="00B972D4">
      <w:pPr>
        <w:ind w:left="720"/>
      </w:pPr>
      <w:r>
        <w:t>Uncheck “Block Public Access” to a</w:t>
      </w:r>
      <w:r w:rsidR="00B972D4">
        <w:t xml:space="preserve">llow </w:t>
      </w:r>
      <w:proofErr w:type="spellStart"/>
      <w:r w:rsidR="003C677D">
        <w:t>Q</w:t>
      </w:r>
      <w:r w:rsidR="00B149DE">
        <w:t>uicksight</w:t>
      </w:r>
      <w:proofErr w:type="spellEnd"/>
      <w:r w:rsidR="00B972D4">
        <w:t xml:space="preserve"> access</w:t>
      </w:r>
    </w:p>
    <w:p w14:paraId="5240C809" w14:textId="585FDBE6" w:rsidR="00B972D4" w:rsidRDefault="008629A1" w:rsidP="00B972D4">
      <w:r>
        <w:t>Create an IAM</w:t>
      </w:r>
      <w:r w:rsidR="006B5028">
        <w:t xml:space="preserve"> and attach</w:t>
      </w:r>
      <w:r>
        <w:t xml:space="preserve"> to read from the bucket</w:t>
      </w:r>
    </w:p>
    <w:p w14:paraId="33EDF6BC" w14:textId="5F599AA8" w:rsidR="006948E3" w:rsidRDefault="006948E3" w:rsidP="00B972D4">
      <w:r>
        <w:tab/>
        <w:t xml:space="preserve">Role name: </w:t>
      </w:r>
      <w:r w:rsidR="00616787">
        <w:t>Aurora</w:t>
      </w:r>
      <w:r w:rsidR="006B5028">
        <w:t>S3IntegrationRole</w:t>
      </w:r>
    </w:p>
    <w:p w14:paraId="40E28EE6" w14:textId="3DDE424C" w:rsidR="00C94F42" w:rsidRDefault="00C94F42" w:rsidP="00B972D4">
      <w:r>
        <w:tab/>
      </w:r>
      <w:r w:rsidR="00370281">
        <w:t>Add permission: AmazonS3ReadOnlyAccess</w:t>
      </w:r>
    </w:p>
    <w:p w14:paraId="10B4184E" w14:textId="2070697A" w:rsidR="006B5028" w:rsidRDefault="00B149DE" w:rsidP="00B972D4">
      <w:pPr>
        <w:rPr>
          <w:b/>
          <w:bCs/>
        </w:rPr>
      </w:pPr>
      <w:r>
        <w:rPr>
          <w:b/>
          <w:bCs/>
        </w:rPr>
        <w:lastRenderedPageBreak/>
        <w:t>S3 Data Lake</w:t>
      </w:r>
    </w:p>
    <w:p w14:paraId="60136EA0" w14:textId="78C15C26" w:rsidR="00B149DE" w:rsidRDefault="00FB3441" w:rsidP="00B972D4">
      <w:pPr>
        <w:rPr>
          <w:b/>
          <w:bCs/>
        </w:rPr>
      </w:pPr>
      <w:r w:rsidRPr="00FB3441">
        <w:rPr>
          <w:b/>
          <w:bCs/>
        </w:rPr>
        <w:drawing>
          <wp:inline distT="0" distB="0" distL="0" distR="0" wp14:anchorId="2CF90A87" wp14:editId="5D2C1B14">
            <wp:extent cx="5943600" cy="1758315"/>
            <wp:effectExtent l="0" t="0" r="0" b="0"/>
            <wp:docPr id="1241508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82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BF2" w14:textId="13C5F2A2" w:rsidR="00796008" w:rsidRDefault="006271AC" w:rsidP="00B972D4">
      <w:pPr>
        <w:rPr>
          <w:b/>
          <w:bCs/>
        </w:rPr>
      </w:pPr>
      <w:r>
        <w:rPr>
          <w:b/>
          <w:bCs/>
        </w:rPr>
        <w:t xml:space="preserve">Amazon </w:t>
      </w:r>
      <w:proofErr w:type="spellStart"/>
      <w:r w:rsidR="00E42EAC">
        <w:rPr>
          <w:b/>
          <w:bCs/>
        </w:rPr>
        <w:t>Quicksight</w:t>
      </w:r>
      <w:proofErr w:type="spellEnd"/>
    </w:p>
    <w:p w14:paraId="1B94F792" w14:textId="516C2A48" w:rsidR="007B234F" w:rsidRDefault="00771B94" w:rsidP="00B972D4">
      <w:pPr>
        <w:rPr>
          <w:b/>
          <w:bCs/>
        </w:rPr>
      </w:pPr>
      <w:r w:rsidRPr="00771B94">
        <w:t xml:space="preserve">Upload data from S3 </w:t>
      </w:r>
      <w:r w:rsidR="006271AC" w:rsidRPr="00771B94">
        <w:t>data lake</w:t>
      </w:r>
      <w:r w:rsidR="00F87C09">
        <w:t xml:space="preserve"> files</w:t>
      </w:r>
      <w:r w:rsidR="007218C3">
        <w:t xml:space="preserve"> as a json manifest file</w:t>
      </w:r>
      <w:r w:rsidR="00F87C09">
        <w:t>s for each of the tables</w:t>
      </w:r>
      <w:r w:rsidR="00FB3441">
        <w:t xml:space="preserve"> which </w:t>
      </w:r>
      <w:proofErr w:type="spellStart"/>
      <w:r w:rsidR="006271AC">
        <w:t>Q</w:t>
      </w:r>
      <w:r w:rsidR="00FB3441">
        <w:t>uicksight</w:t>
      </w:r>
      <w:proofErr w:type="spellEnd"/>
      <w:r w:rsidR="00FB3441">
        <w:t xml:space="preserve"> requires as data ingestion format:</w:t>
      </w:r>
    </w:p>
    <w:p w14:paraId="51DED9A5" w14:textId="5A25B291" w:rsidR="007B234F" w:rsidRDefault="007B234F" w:rsidP="00B972D4">
      <w:pPr>
        <w:rPr>
          <w:b/>
          <w:bCs/>
        </w:rPr>
      </w:pPr>
      <w:r w:rsidRPr="007B234F">
        <w:rPr>
          <w:b/>
          <w:bCs/>
        </w:rPr>
        <w:drawing>
          <wp:inline distT="0" distB="0" distL="0" distR="0" wp14:anchorId="7340530B" wp14:editId="01466C8F">
            <wp:extent cx="5515745" cy="4039164"/>
            <wp:effectExtent l="0" t="0" r="8890" b="0"/>
            <wp:docPr id="26908485" name="Picture 1" descr="A screenshot of a data sour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485" name="Picture 1" descr="A screenshot of a data sourc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9394" w14:textId="61D50E41" w:rsidR="005E07CC" w:rsidRDefault="00322885" w:rsidP="00B972D4">
      <w:r w:rsidRPr="00F21AFA">
        <w:t xml:space="preserve">Add the csv files from the S3 buckets to the </w:t>
      </w:r>
      <w:proofErr w:type="spellStart"/>
      <w:r w:rsidRPr="00F21AFA">
        <w:t>Quicksight</w:t>
      </w:r>
      <w:proofErr w:type="spellEnd"/>
      <w:r w:rsidRPr="00F21AFA">
        <w:t xml:space="preserve"> </w:t>
      </w:r>
      <w:r w:rsidR="00F21AFA" w:rsidRPr="00F21AFA">
        <w:t>builder and create joins to create star schema for OLAP</w:t>
      </w:r>
    </w:p>
    <w:p w14:paraId="7D9DE968" w14:textId="76097B56" w:rsidR="00CF4ED5" w:rsidRDefault="00223EA0" w:rsidP="00223EA0">
      <w:r>
        <w:t xml:space="preserve">*  </w:t>
      </w:r>
      <w:r w:rsidR="00CF4ED5">
        <w:t xml:space="preserve">For a production-ready workflow we could add AWS Glue for automated ETL.  </w:t>
      </w:r>
      <w:r>
        <w:t>For this project we will include that due to cost and scope</w:t>
      </w:r>
    </w:p>
    <w:p w14:paraId="39F439B7" w14:textId="77777777" w:rsidR="00223EA0" w:rsidRPr="00F21AFA" w:rsidRDefault="00223EA0" w:rsidP="00223EA0"/>
    <w:p w14:paraId="5E23D120" w14:textId="02C1FD51" w:rsidR="005E07CC" w:rsidRDefault="005E07CC" w:rsidP="00B972D4">
      <w:pPr>
        <w:rPr>
          <w:b/>
          <w:bCs/>
        </w:rPr>
      </w:pPr>
      <w:proofErr w:type="spellStart"/>
      <w:r>
        <w:rPr>
          <w:b/>
          <w:bCs/>
        </w:rPr>
        <w:lastRenderedPageBreak/>
        <w:t>Quicksight</w:t>
      </w:r>
      <w:proofErr w:type="spellEnd"/>
      <w:r>
        <w:rPr>
          <w:b/>
          <w:bCs/>
        </w:rPr>
        <w:t xml:space="preserve"> Star Schema </w:t>
      </w:r>
      <w:r w:rsidR="00A411D9">
        <w:rPr>
          <w:b/>
          <w:bCs/>
        </w:rPr>
        <w:t>Database model</w:t>
      </w:r>
    </w:p>
    <w:p w14:paraId="48CEEC24" w14:textId="79987E36" w:rsidR="00223EA0" w:rsidRDefault="00223EA0" w:rsidP="00B972D4">
      <w:r w:rsidRPr="00223EA0">
        <w:t>The star schema will make this database more efficient for OLAP querying</w:t>
      </w:r>
      <w:r w:rsidR="009C1F97">
        <w:t xml:space="preserve">.  </w:t>
      </w:r>
      <w:r w:rsidR="00015052">
        <w:t>A table with the joins can be found in the appendix</w:t>
      </w:r>
      <w:r w:rsidR="0091357C">
        <w:t xml:space="preserve">.  The </w:t>
      </w:r>
      <w:proofErr w:type="spellStart"/>
      <w:r w:rsidR="0091357C">
        <w:t>Quicksight</w:t>
      </w:r>
      <w:proofErr w:type="spellEnd"/>
      <w:r w:rsidR="0091357C">
        <w:t xml:space="preserve"> GUI allows the user to configure the joins</w:t>
      </w:r>
      <w:r w:rsidR="00C34CDD">
        <w:t xml:space="preserve"> manually</w:t>
      </w:r>
      <w:r w:rsidR="0091357C">
        <w:t>, rather than using SQL</w:t>
      </w:r>
      <w:r w:rsidR="00C34CDD">
        <w:t>.</w:t>
      </w:r>
    </w:p>
    <w:p w14:paraId="06CD01E9" w14:textId="6AE3EBA6" w:rsidR="002C4085" w:rsidRDefault="003C677D" w:rsidP="00B972D4">
      <w:pPr>
        <w:rPr>
          <w:b/>
          <w:bCs/>
        </w:rPr>
      </w:pPr>
      <w:r w:rsidRPr="003C677D">
        <w:rPr>
          <w:b/>
          <w:bCs/>
        </w:rPr>
        <w:drawing>
          <wp:inline distT="0" distB="0" distL="0" distR="0" wp14:anchorId="44D43804" wp14:editId="1142794C">
            <wp:extent cx="5943600" cy="899160"/>
            <wp:effectExtent l="0" t="0" r="0" b="0"/>
            <wp:docPr id="412874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47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5213" w14:textId="77777777" w:rsidR="00A411D9" w:rsidRDefault="00A411D9" w:rsidP="00B972D4">
      <w:pPr>
        <w:rPr>
          <w:b/>
          <w:bCs/>
        </w:rPr>
      </w:pPr>
    </w:p>
    <w:p w14:paraId="37C12C39" w14:textId="4D6DF832" w:rsidR="00A411D9" w:rsidRPr="00A968FA" w:rsidRDefault="00562CE0" w:rsidP="00B972D4">
      <w:r w:rsidRPr="00A968FA">
        <w:t>Save &amp; Publish</w:t>
      </w:r>
    </w:p>
    <w:p w14:paraId="7A60C2FD" w14:textId="026880D0" w:rsidR="00562CE0" w:rsidRDefault="00FB3441" w:rsidP="00B972D4">
      <w:pPr>
        <w:rPr>
          <w:b/>
          <w:bCs/>
        </w:rPr>
      </w:pPr>
      <w:r>
        <w:rPr>
          <w:b/>
          <w:bCs/>
        </w:rPr>
        <w:t>Create new Analysis</w:t>
      </w:r>
    </w:p>
    <w:p w14:paraId="4D566B87" w14:textId="77777777" w:rsidR="00562CE0" w:rsidRPr="00796008" w:rsidRDefault="00562CE0" w:rsidP="00B972D4">
      <w:pPr>
        <w:rPr>
          <w:b/>
          <w:bCs/>
        </w:rPr>
      </w:pPr>
    </w:p>
    <w:p w14:paraId="721F6080" w14:textId="77777777" w:rsidR="00370281" w:rsidRDefault="00370281" w:rsidP="00B972D4"/>
    <w:p w14:paraId="2108A20D" w14:textId="633D897D" w:rsidR="008629A1" w:rsidRDefault="008629A1" w:rsidP="00B972D4">
      <w:r>
        <w:tab/>
      </w:r>
    </w:p>
    <w:p w14:paraId="11BE6054" w14:textId="77777777" w:rsidR="00B972D4" w:rsidRPr="00476C75" w:rsidRDefault="00B972D4" w:rsidP="006D0FBA"/>
    <w:p w14:paraId="775C29E8" w14:textId="60961BE1" w:rsidR="00D77FDB" w:rsidRDefault="00D77FDB" w:rsidP="00D76775"/>
    <w:p w14:paraId="32C24F67" w14:textId="77777777" w:rsidR="00DA7219" w:rsidRDefault="00DA7219" w:rsidP="00D76775"/>
    <w:p w14:paraId="4CC77B32" w14:textId="77777777" w:rsidR="0014312F" w:rsidRPr="00246FE7" w:rsidRDefault="009562E8" w:rsidP="009562E8">
      <w:pPr>
        <w:rPr>
          <w:b/>
          <w:bCs/>
          <w:sz w:val="24"/>
          <w:szCs w:val="32"/>
        </w:rPr>
      </w:pPr>
      <w:r w:rsidRPr="00246FE7">
        <w:rPr>
          <w:b/>
          <w:bCs/>
          <w:sz w:val="24"/>
          <w:szCs w:val="32"/>
        </w:rPr>
        <w:t>References:</w:t>
      </w:r>
    </w:p>
    <w:p w14:paraId="3A6E541F" w14:textId="088A23D0" w:rsidR="0014312F" w:rsidRDefault="00EB4874" w:rsidP="009562E8">
      <w:hyperlink r:id="rId16" w:history="1">
        <w:r w:rsidRPr="00EB4874">
          <w:rPr>
            <w:rStyle w:val="Hyperlink"/>
          </w:rPr>
          <w:t>Amazon Aurora MySQL reference - Amazon Aurora</w:t>
        </w:r>
      </w:hyperlink>
    </w:p>
    <w:p w14:paraId="440866B5" w14:textId="339F05E4" w:rsidR="002E2AF2" w:rsidRDefault="002E2AF2" w:rsidP="009562E8">
      <w:hyperlink r:id="rId17" w:history="1">
        <w:r w:rsidRPr="002E2AF2">
          <w:rPr>
            <w:rStyle w:val="Hyperlink"/>
          </w:rPr>
          <w:t xml:space="preserve">Connect to your Amazon Aurora MySQL DB cluster | AWS </w:t>
        </w:r>
        <w:proofErr w:type="spellStart"/>
        <w:r w:rsidRPr="002E2AF2">
          <w:rPr>
            <w:rStyle w:val="Hyperlink"/>
          </w:rPr>
          <w:t>re:Post</w:t>
        </w:r>
        <w:proofErr w:type="spellEnd"/>
      </w:hyperlink>
    </w:p>
    <w:p w14:paraId="66DE5B6B" w14:textId="3158AE42" w:rsidR="000E1027" w:rsidRDefault="000E1027" w:rsidP="009562E8">
      <w:hyperlink r:id="rId18" w:history="1">
        <w:r w:rsidRPr="000E1027">
          <w:rPr>
            <w:rStyle w:val="Hyperlink"/>
          </w:rPr>
          <w:t xml:space="preserve">Introduction to AWS Simple Storage Service (AWS S3) - </w:t>
        </w:r>
        <w:proofErr w:type="spellStart"/>
        <w:r w:rsidRPr="000E1027">
          <w:rPr>
            <w:rStyle w:val="Hyperlink"/>
          </w:rPr>
          <w:t>GeeksforGeeks</w:t>
        </w:r>
        <w:proofErr w:type="spellEnd"/>
      </w:hyperlink>
    </w:p>
    <w:p w14:paraId="4843364E" w14:textId="6A65A7BA" w:rsidR="0014312F" w:rsidRDefault="0014312F" w:rsidP="009562E8">
      <w:hyperlink r:id="rId19" w:history="1">
        <w:r w:rsidRPr="0014312F">
          <w:rPr>
            <w:rStyle w:val="Hyperlink"/>
          </w:rPr>
          <w:t>Overview of Performance Insights on Amazon RDS - Amazon Relational Database Service</w:t>
        </w:r>
      </w:hyperlink>
    </w:p>
    <w:p w14:paraId="44B316D3" w14:textId="77777777" w:rsidR="00DA7219" w:rsidRDefault="00DA7219" w:rsidP="00DA7219"/>
    <w:p w14:paraId="26420DD3" w14:textId="77777777" w:rsidR="00DA7219" w:rsidRDefault="00DA7219" w:rsidP="00DA7219"/>
    <w:p w14:paraId="146FC1BE" w14:textId="77777777" w:rsidR="00DA7219" w:rsidRDefault="00DA7219" w:rsidP="00DA7219"/>
    <w:p w14:paraId="22348109" w14:textId="77777777" w:rsidR="00DA7219" w:rsidRDefault="00DA7219" w:rsidP="00DA7219"/>
    <w:p w14:paraId="65ACB196" w14:textId="77777777" w:rsidR="00DA7219" w:rsidRDefault="00DA7219" w:rsidP="00DA7219"/>
    <w:p w14:paraId="1BAA5D83" w14:textId="77777777" w:rsidR="00DA7219" w:rsidRDefault="00DA7219" w:rsidP="00DA7219"/>
    <w:p w14:paraId="66355140" w14:textId="77777777" w:rsidR="0091357C" w:rsidRDefault="0091357C" w:rsidP="00DA7219"/>
    <w:p w14:paraId="6896B535" w14:textId="5ABB8049" w:rsidR="00E77902" w:rsidRDefault="00246FE7" w:rsidP="00DA7219">
      <w:pPr>
        <w:rPr>
          <w:b/>
          <w:bCs/>
          <w:sz w:val="24"/>
          <w:szCs w:val="32"/>
        </w:rPr>
      </w:pPr>
      <w:r w:rsidRPr="00246FE7">
        <w:rPr>
          <w:b/>
          <w:bCs/>
          <w:sz w:val="24"/>
          <w:szCs w:val="32"/>
        </w:rPr>
        <w:t>Appendix:</w:t>
      </w:r>
    </w:p>
    <w:p w14:paraId="5583E90C" w14:textId="70E6F417" w:rsidR="0091357C" w:rsidRPr="0091357C" w:rsidRDefault="0091357C" w:rsidP="00DA7219">
      <w:pPr>
        <w:rPr>
          <w:sz w:val="24"/>
          <w:szCs w:val="32"/>
        </w:rPr>
      </w:pPr>
      <w:r w:rsidRPr="0091357C">
        <w:rPr>
          <w:sz w:val="24"/>
          <w:szCs w:val="32"/>
        </w:rPr>
        <w:lastRenderedPageBreak/>
        <w:t>Star Schema Model: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456"/>
        <w:gridCol w:w="1680"/>
        <w:gridCol w:w="3040"/>
        <w:gridCol w:w="2640"/>
        <w:gridCol w:w="1180"/>
      </w:tblGrid>
      <w:tr w:rsidR="0091357C" w:rsidRPr="0091357C" w14:paraId="711CEC7E" w14:textId="77777777" w:rsidTr="0091357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61A0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Fact Table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2B6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Dimension Table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57C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Join Key (Fact Table)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3D4A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Join Key (Dimension Table)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FE0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Join Type</w:t>
            </w:r>
          </w:p>
        </w:tc>
      </w:tr>
      <w:tr w:rsidR="0091357C" w:rsidRPr="0091357C" w14:paraId="1A652DDC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9FD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order_details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4556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D7AC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BCD3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AE3D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INNER JOIN</w:t>
            </w:r>
          </w:p>
        </w:tc>
      </w:tr>
      <w:tr w:rsidR="0091357C" w:rsidRPr="0091357C" w14:paraId="114F8F95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0047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order_details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75D7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8EF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C67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AD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INNER JOIN</w:t>
            </w:r>
          </w:p>
        </w:tc>
      </w:tr>
      <w:tr w:rsidR="0091357C" w:rsidRPr="0091357C" w14:paraId="7A8B6FA4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0DB6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orders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DD0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customers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39B1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Customer_ID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1C56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Customer_ID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CB55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INNER JOIN</w:t>
            </w:r>
          </w:p>
        </w:tc>
      </w:tr>
      <w:tr w:rsidR="0091357C" w:rsidRPr="0091357C" w14:paraId="5F2A14F4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D8C5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products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D084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subcategories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0E5A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Subcategory_ID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6798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Subcategory_ID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F4FA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LEFT JOIN</w:t>
            </w:r>
          </w:p>
        </w:tc>
      </w:tr>
      <w:tr w:rsidR="0091357C" w:rsidRPr="0091357C" w14:paraId="24DCA548" w14:textId="77777777" w:rsidTr="0091357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B17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subcategories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7130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categories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E639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Category_ID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03DB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Category_ID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B8CE" w14:textId="77777777" w:rsidR="0091357C" w:rsidRPr="0091357C" w:rsidRDefault="0091357C" w:rsidP="0091357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</w:pPr>
            <w:r w:rsidRPr="0091357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14:ligatures w14:val="none"/>
              </w:rPr>
              <w:t>LEFT JOIN</w:t>
            </w:r>
          </w:p>
        </w:tc>
      </w:tr>
    </w:tbl>
    <w:p w14:paraId="04543014" w14:textId="77777777" w:rsidR="00315E8B" w:rsidRDefault="00315E8B" w:rsidP="008522CB"/>
    <w:p w14:paraId="50166424" w14:textId="77777777" w:rsidR="0067359E" w:rsidRDefault="0067359E" w:rsidP="0067359E">
      <w:pPr>
        <w:pStyle w:val="ListParagraph"/>
      </w:pPr>
    </w:p>
    <w:p w14:paraId="0F6DA66B" w14:textId="77777777" w:rsidR="00205AA5" w:rsidRDefault="00205AA5"/>
    <w:sectPr w:rsidR="0020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5007F"/>
    <w:multiLevelType w:val="hybridMultilevel"/>
    <w:tmpl w:val="662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5565"/>
    <w:multiLevelType w:val="hybridMultilevel"/>
    <w:tmpl w:val="E7146EF0"/>
    <w:lvl w:ilvl="0" w:tplc="EB3AC0B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87C69"/>
    <w:multiLevelType w:val="hybridMultilevel"/>
    <w:tmpl w:val="DBD075BE"/>
    <w:lvl w:ilvl="0" w:tplc="519EB4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700F"/>
    <w:multiLevelType w:val="hybridMultilevel"/>
    <w:tmpl w:val="94CC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32633"/>
    <w:multiLevelType w:val="hybridMultilevel"/>
    <w:tmpl w:val="6BEA7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76188"/>
    <w:multiLevelType w:val="hybridMultilevel"/>
    <w:tmpl w:val="FB661D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A78BA"/>
    <w:multiLevelType w:val="hybridMultilevel"/>
    <w:tmpl w:val="DBD871C4"/>
    <w:lvl w:ilvl="0" w:tplc="144E74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95195">
    <w:abstractNumId w:val="4"/>
  </w:num>
  <w:num w:numId="2" w16cid:durableId="16470825">
    <w:abstractNumId w:val="0"/>
  </w:num>
  <w:num w:numId="3" w16cid:durableId="2041005001">
    <w:abstractNumId w:val="3"/>
  </w:num>
  <w:num w:numId="4" w16cid:durableId="2026402993">
    <w:abstractNumId w:val="5"/>
  </w:num>
  <w:num w:numId="5" w16cid:durableId="648284536">
    <w:abstractNumId w:val="1"/>
  </w:num>
  <w:num w:numId="6" w16cid:durableId="289558312">
    <w:abstractNumId w:val="6"/>
  </w:num>
  <w:num w:numId="7" w16cid:durableId="93494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3"/>
    <w:rsid w:val="00005FEC"/>
    <w:rsid w:val="00011D51"/>
    <w:rsid w:val="00015052"/>
    <w:rsid w:val="00033B23"/>
    <w:rsid w:val="000463F8"/>
    <w:rsid w:val="000D1410"/>
    <w:rsid w:val="000E1027"/>
    <w:rsid w:val="00117763"/>
    <w:rsid w:val="00136BD9"/>
    <w:rsid w:val="0014312F"/>
    <w:rsid w:val="001643BF"/>
    <w:rsid w:val="0017416F"/>
    <w:rsid w:val="00193191"/>
    <w:rsid w:val="00201A6C"/>
    <w:rsid w:val="00204A60"/>
    <w:rsid w:val="00205AA5"/>
    <w:rsid w:val="00206899"/>
    <w:rsid w:val="00223EA0"/>
    <w:rsid w:val="00246FE7"/>
    <w:rsid w:val="002713FB"/>
    <w:rsid w:val="0028333B"/>
    <w:rsid w:val="00286EC5"/>
    <w:rsid w:val="002C4085"/>
    <w:rsid w:val="002C590B"/>
    <w:rsid w:val="002E2AF2"/>
    <w:rsid w:val="002E5A17"/>
    <w:rsid w:val="002F0C5D"/>
    <w:rsid w:val="003101CC"/>
    <w:rsid w:val="00315E8B"/>
    <w:rsid w:val="00322885"/>
    <w:rsid w:val="00326100"/>
    <w:rsid w:val="003333A8"/>
    <w:rsid w:val="00342B9E"/>
    <w:rsid w:val="00345EEF"/>
    <w:rsid w:val="00370281"/>
    <w:rsid w:val="003A1305"/>
    <w:rsid w:val="003B5B37"/>
    <w:rsid w:val="003C677D"/>
    <w:rsid w:val="003C75CC"/>
    <w:rsid w:val="003D02A8"/>
    <w:rsid w:val="003D12CC"/>
    <w:rsid w:val="003E2138"/>
    <w:rsid w:val="003E7706"/>
    <w:rsid w:val="00424C7B"/>
    <w:rsid w:val="004462F7"/>
    <w:rsid w:val="0046028D"/>
    <w:rsid w:val="004639C3"/>
    <w:rsid w:val="00476C75"/>
    <w:rsid w:val="00482378"/>
    <w:rsid w:val="00487E6D"/>
    <w:rsid w:val="004F0E21"/>
    <w:rsid w:val="004F6D2D"/>
    <w:rsid w:val="00500080"/>
    <w:rsid w:val="005116D7"/>
    <w:rsid w:val="00517EBB"/>
    <w:rsid w:val="00562CE0"/>
    <w:rsid w:val="00565C95"/>
    <w:rsid w:val="005D5135"/>
    <w:rsid w:val="005E07CC"/>
    <w:rsid w:val="0061071E"/>
    <w:rsid w:val="00610E08"/>
    <w:rsid w:val="00616787"/>
    <w:rsid w:val="00623A0F"/>
    <w:rsid w:val="006271AC"/>
    <w:rsid w:val="00642536"/>
    <w:rsid w:val="00647E05"/>
    <w:rsid w:val="0067359E"/>
    <w:rsid w:val="00675236"/>
    <w:rsid w:val="006948E3"/>
    <w:rsid w:val="006971FE"/>
    <w:rsid w:val="006A19FE"/>
    <w:rsid w:val="006A4383"/>
    <w:rsid w:val="006B5028"/>
    <w:rsid w:val="006D00E7"/>
    <w:rsid w:val="006D0FBA"/>
    <w:rsid w:val="006D385D"/>
    <w:rsid w:val="007109A0"/>
    <w:rsid w:val="00713A52"/>
    <w:rsid w:val="0071478F"/>
    <w:rsid w:val="007218C3"/>
    <w:rsid w:val="007278DF"/>
    <w:rsid w:val="00745CF5"/>
    <w:rsid w:val="00764255"/>
    <w:rsid w:val="00771B94"/>
    <w:rsid w:val="007805EC"/>
    <w:rsid w:val="00796008"/>
    <w:rsid w:val="007B234F"/>
    <w:rsid w:val="007D40EF"/>
    <w:rsid w:val="007F00EC"/>
    <w:rsid w:val="008019E1"/>
    <w:rsid w:val="00816D7F"/>
    <w:rsid w:val="008522CB"/>
    <w:rsid w:val="008629A1"/>
    <w:rsid w:val="00873E26"/>
    <w:rsid w:val="008751E9"/>
    <w:rsid w:val="0087694C"/>
    <w:rsid w:val="008802AE"/>
    <w:rsid w:val="00885CD4"/>
    <w:rsid w:val="008A03E3"/>
    <w:rsid w:val="008A0779"/>
    <w:rsid w:val="00906938"/>
    <w:rsid w:val="0090728E"/>
    <w:rsid w:val="0091357C"/>
    <w:rsid w:val="009224EF"/>
    <w:rsid w:val="009562E8"/>
    <w:rsid w:val="00997224"/>
    <w:rsid w:val="009A2053"/>
    <w:rsid w:val="009A35E4"/>
    <w:rsid w:val="009B7F74"/>
    <w:rsid w:val="009C1F97"/>
    <w:rsid w:val="009D006B"/>
    <w:rsid w:val="009D3736"/>
    <w:rsid w:val="009F6FDB"/>
    <w:rsid w:val="00A1424F"/>
    <w:rsid w:val="00A1683E"/>
    <w:rsid w:val="00A26D7F"/>
    <w:rsid w:val="00A36882"/>
    <w:rsid w:val="00A411D9"/>
    <w:rsid w:val="00A45EDD"/>
    <w:rsid w:val="00A5764D"/>
    <w:rsid w:val="00A943A2"/>
    <w:rsid w:val="00A968FA"/>
    <w:rsid w:val="00A96C2E"/>
    <w:rsid w:val="00AA19C2"/>
    <w:rsid w:val="00AC1B48"/>
    <w:rsid w:val="00AD115B"/>
    <w:rsid w:val="00AF5BA2"/>
    <w:rsid w:val="00B149DE"/>
    <w:rsid w:val="00B17DF9"/>
    <w:rsid w:val="00B20277"/>
    <w:rsid w:val="00B21323"/>
    <w:rsid w:val="00B36A2E"/>
    <w:rsid w:val="00B42E92"/>
    <w:rsid w:val="00B63996"/>
    <w:rsid w:val="00B70ADC"/>
    <w:rsid w:val="00B772D5"/>
    <w:rsid w:val="00B82F38"/>
    <w:rsid w:val="00B90062"/>
    <w:rsid w:val="00B972D4"/>
    <w:rsid w:val="00BC5895"/>
    <w:rsid w:val="00BC674F"/>
    <w:rsid w:val="00C02235"/>
    <w:rsid w:val="00C3040D"/>
    <w:rsid w:val="00C3178B"/>
    <w:rsid w:val="00C34CDD"/>
    <w:rsid w:val="00C6652F"/>
    <w:rsid w:val="00C7589C"/>
    <w:rsid w:val="00C930FE"/>
    <w:rsid w:val="00C94F42"/>
    <w:rsid w:val="00CA3AEF"/>
    <w:rsid w:val="00CC3E9A"/>
    <w:rsid w:val="00CF4ED5"/>
    <w:rsid w:val="00D02FEE"/>
    <w:rsid w:val="00D338D1"/>
    <w:rsid w:val="00D456D6"/>
    <w:rsid w:val="00D45CEF"/>
    <w:rsid w:val="00D76775"/>
    <w:rsid w:val="00D77FDB"/>
    <w:rsid w:val="00DA7219"/>
    <w:rsid w:val="00DE32B8"/>
    <w:rsid w:val="00DE7F7F"/>
    <w:rsid w:val="00DF09B3"/>
    <w:rsid w:val="00E0035B"/>
    <w:rsid w:val="00E14751"/>
    <w:rsid w:val="00E226E6"/>
    <w:rsid w:val="00E27B01"/>
    <w:rsid w:val="00E33A8F"/>
    <w:rsid w:val="00E42EAC"/>
    <w:rsid w:val="00E53F82"/>
    <w:rsid w:val="00E56ED9"/>
    <w:rsid w:val="00E77902"/>
    <w:rsid w:val="00EB4874"/>
    <w:rsid w:val="00EB50D5"/>
    <w:rsid w:val="00EB6E8B"/>
    <w:rsid w:val="00ED791F"/>
    <w:rsid w:val="00EF4E79"/>
    <w:rsid w:val="00F12946"/>
    <w:rsid w:val="00F13C27"/>
    <w:rsid w:val="00F21AFA"/>
    <w:rsid w:val="00F44D74"/>
    <w:rsid w:val="00F47073"/>
    <w:rsid w:val="00F475C2"/>
    <w:rsid w:val="00F74023"/>
    <w:rsid w:val="00F7696F"/>
    <w:rsid w:val="00F81DF6"/>
    <w:rsid w:val="00F87C09"/>
    <w:rsid w:val="00FB3441"/>
    <w:rsid w:val="00FC54B5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6069"/>
  <w15:chartTrackingRefBased/>
  <w15:docId w15:val="{693B5CEE-3E32-4BEA-8174-AAC87096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70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70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7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2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9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eeksforgeeks.org/devops/introduction-to-aws-simple-storage-service-aws-s3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post.aws/articles/ARmIOpARjHTyKW0_dc8b3RVQ/connect-to-your-amazon-aurora-mysql-db-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RDS/latest/AuroraUserGuide/AuroraMySQL.Referenc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aws.amazon.com/AmazonRDS/latest/UserGuide/USER_PerfInsights.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7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187</cp:revision>
  <dcterms:created xsi:type="dcterms:W3CDTF">2025-07-26T11:28:00Z</dcterms:created>
  <dcterms:modified xsi:type="dcterms:W3CDTF">2025-07-27T17:36:00Z</dcterms:modified>
</cp:coreProperties>
</file>